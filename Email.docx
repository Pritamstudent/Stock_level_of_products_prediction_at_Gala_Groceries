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</w:t>
      </w:r>
      <w:ins w:id="0" w:author="Author" w:date="2023-06-18T11:21:29Z">
        <w:r>
          <w:rPr>
            <w:rFonts w:hint="default"/>
            <w:lang w:val="en-US"/>
          </w:rPr>
          <w:t xml:space="preserve"> </w:t>
        </w:r>
      </w:ins>
      <w:ins w:id="1" w:author="Author" w:date="2023-06-18T11:21:27Z">
        <w:r>
          <w:rPr>
            <w:rFonts w:ascii="Helvetica" w:hAnsi="Helvetica" w:eastAsia="Helvetica" w:cs="Helvetica"/>
            <w:i w:val="0"/>
            <w:iCs w:val="0"/>
            <w:caps w:val="0"/>
            <w:color w:val="000000"/>
            <w:spacing w:val="0"/>
            <w:sz w:val="21"/>
            <w:szCs w:val="21"/>
            <w:shd w:val="clear" w:fill="FFFFFF"/>
          </w:rPr>
          <w:t>Data Science Team Leader</w:t>
        </w:r>
      </w:ins>
      <w:r>
        <w:t>,</w:t>
      </w:r>
    </w:p>
    <w:p/>
    <w:p>
      <w:pPr>
        <w:rPr>
          <w:ins w:id="2" w:author="Author" w:date="2023-06-18T11:26:12Z"/>
          <w:rFonts w:hint="default"/>
          <w:lang w:val="en-US"/>
        </w:rPr>
      </w:pPr>
      <w:ins w:id="3" w:author="Author" w:date="2023-06-18T11:21:37Z">
        <w:r>
          <w:rPr>
            <w:rFonts w:hint="default"/>
            <w:lang w:val="en-US"/>
          </w:rPr>
          <w:t xml:space="preserve">I </w:t>
        </w:r>
      </w:ins>
      <w:ins w:id="4" w:author="Author" w:date="2023-06-18T11:21:38Z">
        <w:r>
          <w:rPr>
            <w:rFonts w:hint="default"/>
            <w:lang w:val="en-US"/>
          </w:rPr>
          <w:t xml:space="preserve">have </w:t>
        </w:r>
      </w:ins>
      <w:ins w:id="5" w:author="Author" w:date="2023-06-18T11:21:39Z">
        <w:r>
          <w:rPr>
            <w:rFonts w:hint="default"/>
            <w:lang w:val="en-US"/>
          </w:rPr>
          <w:t>co</w:t>
        </w:r>
      </w:ins>
      <w:ins w:id="6" w:author="Author" w:date="2023-06-18T11:21:41Z">
        <w:r>
          <w:rPr>
            <w:rFonts w:hint="default"/>
            <w:lang w:val="en-US"/>
          </w:rPr>
          <w:t>m</w:t>
        </w:r>
      </w:ins>
      <w:ins w:id="7" w:author="Author" w:date="2023-06-18T11:21:42Z">
        <w:r>
          <w:rPr>
            <w:rFonts w:hint="default"/>
            <w:lang w:val="en-US"/>
          </w:rPr>
          <w:t>ple</w:t>
        </w:r>
      </w:ins>
      <w:ins w:id="8" w:author="Author" w:date="2023-06-18T11:21:47Z">
        <w:r>
          <w:rPr>
            <w:rFonts w:hint="default"/>
            <w:lang w:val="en-US"/>
          </w:rPr>
          <w:t>te</w:t>
        </w:r>
      </w:ins>
      <w:ins w:id="9" w:author="Author" w:date="2023-06-18T11:21:48Z">
        <w:r>
          <w:rPr>
            <w:rFonts w:hint="default"/>
            <w:lang w:val="en-US"/>
          </w:rPr>
          <w:t>d t</w:t>
        </w:r>
      </w:ins>
      <w:ins w:id="10" w:author="Author" w:date="2023-06-18T11:21:49Z">
        <w:r>
          <w:rPr>
            <w:rFonts w:hint="default"/>
            <w:lang w:val="en-US"/>
          </w:rPr>
          <w:t>h</w:t>
        </w:r>
      </w:ins>
      <w:ins w:id="11" w:author="Author" w:date="2023-06-18T11:21:50Z">
        <w:r>
          <w:rPr>
            <w:rFonts w:hint="default"/>
            <w:lang w:val="en-US"/>
          </w:rPr>
          <w:t>e b</w:t>
        </w:r>
      </w:ins>
      <w:ins w:id="12" w:author="Author" w:date="2023-06-18T11:21:52Z">
        <w:r>
          <w:rPr>
            <w:rFonts w:hint="default"/>
            <w:lang w:val="en-US"/>
          </w:rPr>
          <w:t>a</w:t>
        </w:r>
      </w:ins>
      <w:ins w:id="13" w:author="Author" w:date="2023-06-18T11:21:53Z">
        <w:r>
          <w:rPr>
            <w:rFonts w:hint="default"/>
            <w:lang w:val="en-US"/>
          </w:rPr>
          <w:t>sic</w:t>
        </w:r>
      </w:ins>
      <w:ins w:id="14" w:author="Author" w:date="2023-06-18T11:21:56Z">
        <w:r>
          <w:rPr>
            <w:rFonts w:hint="default"/>
            <w:lang w:val="en-US"/>
          </w:rPr>
          <w:t xml:space="preserve"> </w:t>
        </w:r>
      </w:ins>
      <w:ins w:id="15" w:author="Author" w:date="2023-06-18T11:21:57Z">
        <w:r>
          <w:rPr>
            <w:rFonts w:hint="default"/>
            <w:lang w:val="en-US"/>
          </w:rPr>
          <w:t>exp</w:t>
        </w:r>
      </w:ins>
      <w:ins w:id="16" w:author="Author" w:date="2023-06-18T11:21:58Z">
        <w:r>
          <w:rPr>
            <w:rFonts w:hint="default"/>
            <w:lang w:val="en-US"/>
          </w:rPr>
          <w:t>lo</w:t>
        </w:r>
      </w:ins>
      <w:ins w:id="17" w:author="Author" w:date="2023-06-18T11:21:59Z">
        <w:r>
          <w:rPr>
            <w:rFonts w:hint="default"/>
            <w:lang w:val="en-US"/>
          </w:rPr>
          <w:t>rato</w:t>
        </w:r>
      </w:ins>
      <w:ins w:id="18" w:author="Author" w:date="2023-06-18T11:22:00Z">
        <w:r>
          <w:rPr>
            <w:rFonts w:hint="default"/>
            <w:lang w:val="en-US"/>
          </w:rPr>
          <w:t xml:space="preserve">ry </w:t>
        </w:r>
      </w:ins>
      <w:ins w:id="19" w:author="Author" w:date="2023-06-18T11:22:01Z">
        <w:r>
          <w:rPr>
            <w:rFonts w:hint="default"/>
            <w:lang w:val="en-US"/>
          </w:rPr>
          <w:t xml:space="preserve">data </w:t>
        </w:r>
      </w:ins>
      <w:ins w:id="20" w:author="Author" w:date="2023-06-18T11:22:02Z">
        <w:r>
          <w:rPr>
            <w:rFonts w:hint="default"/>
            <w:lang w:val="en-US"/>
          </w:rPr>
          <w:t>a</w:t>
        </w:r>
      </w:ins>
      <w:ins w:id="21" w:author="Author" w:date="2023-06-18T11:22:04Z">
        <w:r>
          <w:rPr>
            <w:rFonts w:hint="default"/>
            <w:lang w:val="en-US"/>
          </w:rPr>
          <w:t>naly</w:t>
        </w:r>
      </w:ins>
      <w:ins w:id="22" w:author="Author" w:date="2023-06-18T11:22:05Z">
        <w:r>
          <w:rPr>
            <w:rFonts w:hint="default"/>
            <w:lang w:val="en-US"/>
          </w:rPr>
          <w:t>sis</w:t>
        </w:r>
      </w:ins>
      <w:ins w:id="23" w:author="Author" w:date="2023-06-18T11:22:06Z">
        <w:r>
          <w:rPr>
            <w:rFonts w:hint="default"/>
            <w:lang w:val="en-US"/>
          </w:rPr>
          <w:t xml:space="preserve"> of </w:t>
        </w:r>
      </w:ins>
      <w:ins w:id="24" w:author="Author" w:date="2023-06-18T11:22:07Z">
        <w:r>
          <w:rPr>
            <w:rFonts w:hint="default"/>
            <w:lang w:val="en-US"/>
          </w:rPr>
          <w:t>the gi</w:t>
        </w:r>
      </w:ins>
      <w:ins w:id="25" w:author="Author" w:date="2023-06-18T11:22:08Z">
        <w:r>
          <w:rPr>
            <w:rFonts w:hint="default"/>
            <w:lang w:val="en-US"/>
          </w:rPr>
          <w:t>ven d</w:t>
        </w:r>
      </w:ins>
      <w:ins w:id="26" w:author="Author" w:date="2023-06-18T11:22:09Z">
        <w:r>
          <w:rPr>
            <w:rFonts w:hint="default"/>
            <w:lang w:val="en-US"/>
          </w:rPr>
          <w:t>ata b</w:t>
        </w:r>
      </w:ins>
      <w:ins w:id="27" w:author="Author" w:date="2023-06-18T11:22:10Z">
        <w:r>
          <w:rPr>
            <w:rFonts w:hint="default"/>
            <w:lang w:val="en-US"/>
          </w:rPr>
          <w:t>y fin</w:t>
        </w:r>
      </w:ins>
      <w:ins w:id="28" w:author="Author" w:date="2023-06-18T11:22:11Z">
        <w:r>
          <w:rPr>
            <w:rFonts w:hint="default"/>
            <w:lang w:val="en-US"/>
          </w:rPr>
          <w:t xml:space="preserve">d the </w:t>
        </w:r>
      </w:ins>
      <w:ins w:id="29" w:author="Author" w:date="2023-06-18T11:22:14Z">
        <w:r>
          <w:rPr>
            <w:rFonts w:hint="default"/>
            <w:lang w:val="en-US"/>
          </w:rPr>
          <w:t>b</w:t>
        </w:r>
      </w:ins>
      <w:ins w:id="30" w:author="Author" w:date="2023-06-18T11:22:16Z">
        <w:r>
          <w:rPr>
            <w:rFonts w:hint="default"/>
            <w:lang w:val="en-US"/>
          </w:rPr>
          <w:t>as</w:t>
        </w:r>
      </w:ins>
      <w:ins w:id="31" w:author="Author" w:date="2023-06-18T11:22:18Z">
        <w:r>
          <w:rPr>
            <w:rFonts w:hint="default"/>
            <w:lang w:val="en-US"/>
          </w:rPr>
          <w:t>ic st</w:t>
        </w:r>
      </w:ins>
      <w:ins w:id="32" w:author="Author" w:date="2023-06-18T11:22:19Z">
        <w:r>
          <w:rPr>
            <w:rFonts w:hint="default"/>
            <w:lang w:val="en-US"/>
          </w:rPr>
          <w:t>ati</w:t>
        </w:r>
      </w:ins>
      <w:ins w:id="33" w:author="Author" w:date="2023-06-18T11:22:20Z">
        <w:r>
          <w:rPr>
            <w:rFonts w:hint="default"/>
            <w:lang w:val="en-US"/>
          </w:rPr>
          <w:t>stical</w:t>
        </w:r>
      </w:ins>
      <w:ins w:id="34" w:author="Author" w:date="2023-06-18T11:22:21Z">
        <w:r>
          <w:rPr>
            <w:rFonts w:hint="default"/>
            <w:lang w:val="en-US"/>
          </w:rPr>
          <w:t xml:space="preserve"> t</w:t>
        </w:r>
      </w:ins>
      <w:ins w:id="35" w:author="Author" w:date="2023-06-18T11:22:22Z">
        <w:r>
          <w:rPr>
            <w:rFonts w:hint="default"/>
            <w:lang w:val="en-US"/>
          </w:rPr>
          <w:t>e</w:t>
        </w:r>
      </w:ins>
      <w:ins w:id="36" w:author="Author" w:date="2023-06-18T11:22:23Z">
        <w:r>
          <w:rPr>
            <w:rFonts w:hint="default"/>
            <w:lang w:val="en-US"/>
          </w:rPr>
          <w:t>r</w:t>
        </w:r>
      </w:ins>
      <w:ins w:id="37" w:author="Author" w:date="2023-06-18T11:22:25Z">
        <w:r>
          <w:rPr>
            <w:rFonts w:hint="default"/>
            <w:lang w:val="en-US"/>
          </w:rPr>
          <w:t xml:space="preserve">ms and </w:t>
        </w:r>
      </w:ins>
      <w:ins w:id="38" w:author="Author" w:date="2023-06-18T11:22:42Z">
        <w:r>
          <w:rPr>
            <w:rFonts w:hint="default"/>
            <w:lang w:val="en-US"/>
          </w:rPr>
          <w:t>then</w:t>
        </w:r>
      </w:ins>
      <w:ins w:id="39" w:author="Author" w:date="2023-06-18T11:22:43Z">
        <w:r>
          <w:rPr>
            <w:rFonts w:hint="default"/>
            <w:lang w:val="en-US"/>
          </w:rPr>
          <w:t xml:space="preserve"> </w:t>
        </w:r>
      </w:ins>
      <w:ins w:id="40" w:author="Author" w:date="2023-06-18T11:22:44Z">
        <w:r>
          <w:rPr>
            <w:rFonts w:hint="default"/>
            <w:lang w:val="en-US"/>
          </w:rPr>
          <w:t>vi</w:t>
        </w:r>
      </w:ins>
      <w:ins w:id="41" w:author="Author" w:date="2023-06-18T11:22:45Z">
        <w:r>
          <w:rPr>
            <w:rFonts w:hint="default"/>
            <w:lang w:val="en-US"/>
          </w:rPr>
          <w:t>z</w:t>
        </w:r>
      </w:ins>
      <w:ins w:id="42" w:author="Author" w:date="2023-06-18T11:22:46Z">
        <w:r>
          <w:rPr>
            <w:rFonts w:hint="default"/>
            <w:lang w:val="en-US"/>
          </w:rPr>
          <w:t>ualiz</w:t>
        </w:r>
      </w:ins>
      <w:ins w:id="43" w:author="Author" w:date="2023-06-18T11:22:47Z">
        <w:r>
          <w:rPr>
            <w:rFonts w:hint="default"/>
            <w:lang w:val="en-US"/>
          </w:rPr>
          <w:t>ed the</w:t>
        </w:r>
      </w:ins>
      <w:ins w:id="44" w:author="Author" w:date="2023-06-18T11:22:48Z">
        <w:r>
          <w:rPr>
            <w:rFonts w:hint="default"/>
            <w:lang w:val="en-US"/>
          </w:rPr>
          <w:t xml:space="preserve"> data </w:t>
        </w:r>
      </w:ins>
      <w:ins w:id="45" w:author="Author" w:date="2023-06-18T11:22:49Z">
        <w:r>
          <w:rPr>
            <w:rFonts w:hint="default"/>
            <w:lang w:val="en-US"/>
          </w:rPr>
          <w:t>usin</w:t>
        </w:r>
      </w:ins>
      <w:ins w:id="46" w:author="Author" w:date="2023-06-18T11:22:50Z">
        <w:r>
          <w:rPr>
            <w:rFonts w:hint="default"/>
            <w:lang w:val="en-US"/>
          </w:rPr>
          <w:t>g t</w:t>
        </w:r>
      </w:ins>
      <w:ins w:id="47" w:author="Author" w:date="2023-06-18T11:22:51Z">
        <w:r>
          <w:rPr>
            <w:rFonts w:hint="default"/>
            <w:lang w:val="en-US"/>
          </w:rPr>
          <w:t>he se</w:t>
        </w:r>
      </w:ins>
      <w:ins w:id="48" w:author="Author" w:date="2023-06-18T11:22:52Z">
        <w:r>
          <w:rPr>
            <w:rFonts w:hint="default"/>
            <w:lang w:val="en-US"/>
          </w:rPr>
          <w:t>abo</w:t>
        </w:r>
      </w:ins>
      <w:ins w:id="49" w:author="Author" w:date="2023-06-18T11:22:53Z">
        <w:r>
          <w:rPr>
            <w:rFonts w:hint="default"/>
            <w:lang w:val="en-US"/>
          </w:rPr>
          <w:t xml:space="preserve">rn </w:t>
        </w:r>
      </w:ins>
      <w:ins w:id="50" w:author="Author" w:date="2023-06-18T11:22:54Z">
        <w:r>
          <w:rPr>
            <w:rFonts w:hint="default"/>
            <w:lang w:val="en-US"/>
          </w:rPr>
          <w:t>libra</w:t>
        </w:r>
      </w:ins>
      <w:ins w:id="51" w:author="Author" w:date="2023-06-18T11:22:56Z">
        <w:r>
          <w:rPr>
            <w:rFonts w:hint="default"/>
            <w:lang w:val="en-US"/>
          </w:rPr>
          <w:t>ry</w:t>
        </w:r>
      </w:ins>
      <w:ins w:id="52" w:author="Author" w:date="2023-06-18T11:22:57Z">
        <w:r>
          <w:rPr>
            <w:rFonts w:hint="default"/>
            <w:lang w:val="en-US"/>
          </w:rPr>
          <w:t>.</w:t>
        </w:r>
      </w:ins>
      <w:ins w:id="53" w:author="Author" w:date="2023-06-18T11:22:58Z">
        <w:r>
          <w:rPr>
            <w:rFonts w:hint="default"/>
            <w:lang w:val="en-US"/>
          </w:rPr>
          <w:t xml:space="preserve"> W</w:t>
        </w:r>
      </w:ins>
      <w:ins w:id="54" w:author="Author" w:date="2023-06-18T11:22:59Z">
        <w:r>
          <w:rPr>
            <w:rFonts w:hint="default"/>
            <w:lang w:val="en-US"/>
          </w:rPr>
          <w:t xml:space="preserve">e </w:t>
        </w:r>
      </w:ins>
      <w:ins w:id="55" w:author="Author" w:date="2023-06-18T11:25:42Z">
        <w:r>
          <w:rPr>
            <w:rFonts w:hint="default"/>
            <w:lang w:val="en-US"/>
          </w:rPr>
          <w:t>also</w:t>
        </w:r>
      </w:ins>
      <w:ins w:id="56" w:author="Author" w:date="2023-06-18T11:25:43Z">
        <w:r>
          <w:rPr>
            <w:rFonts w:hint="default"/>
            <w:lang w:val="en-US"/>
          </w:rPr>
          <w:t xml:space="preserve"> use</w:t>
        </w:r>
      </w:ins>
      <w:ins w:id="57" w:author="Author" w:date="2023-06-18T11:25:44Z">
        <w:r>
          <w:rPr>
            <w:rFonts w:hint="default"/>
            <w:lang w:val="en-US"/>
          </w:rPr>
          <w:t xml:space="preserve">d the </w:t>
        </w:r>
      </w:ins>
      <w:ins w:id="58" w:author="Author" w:date="2023-06-18T11:25:46Z">
        <w:r>
          <w:rPr>
            <w:rFonts w:hint="default"/>
            <w:lang w:val="en-US"/>
          </w:rPr>
          <w:t>des</w:t>
        </w:r>
      </w:ins>
      <w:ins w:id="59" w:author="Author" w:date="2023-06-18T11:25:47Z">
        <w:r>
          <w:rPr>
            <w:rFonts w:hint="default"/>
            <w:lang w:val="en-US"/>
          </w:rPr>
          <w:t>cri</w:t>
        </w:r>
      </w:ins>
      <w:ins w:id="60" w:author="Author" w:date="2023-06-18T11:25:48Z">
        <w:r>
          <w:rPr>
            <w:rFonts w:hint="default"/>
            <w:lang w:val="en-US"/>
          </w:rPr>
          <w:t>be</w:t>
        </w:r>
      </w:ins>
      <w:ins w:id="61" w:author="Author" w:date="2023-06-18T11:25:51Z">
        <w:r>
          <w:rPr>
            <w:rFonts w:hint="default"/>
            <w:lang w:val="en-US"/>
          </w:rPr>
          <w:t>(</w:t>
        </w:r>
      </w:ins>
      <w:ins w:id="62" w:author="Author" w:date="2023-06-18T11:25:52Z">
        <w:r>
          <w:rPr>
            <w:rFonts w:hint="default"/>
            <w:lang w:val="en-US"/>
          </w:rPr>
          <w:t>)</w:t>
        </w:r>
      </w:ins>
      <w:ins w:id="63" w:author="Author" w:date="2023-06-18T11:25:53Z">
        <w:r>
          <w:rPr>
            <w:rFonts w:hint="default"/>
            <w:lang w:val="en-US"/>
          </w:rPr>
          <w:t>, inf</w:t>
        </w:r>
      </w:ins>
      <w:ins w:id="64" w:author="Author" w:date="2023-06-18T11:25:54Z">
        <w:r>
          <w:rPr>
            <w:rFonts w:hint="default"/>
            <w:lang w:val="en-US"/>
          </w:rPr>
          <w:t>o</w:t>
        </w:r>
      </w:ins>
      <w:ins w:id="65" w:author="Author" w:date="2023-06-18T11:25:55Z">
        <w:r>
          <w:rPr>
            <w:rFonts w:hint="default"/>
            <w:lang w:val="en-US"/>
          </w:rPr>
          <w:t>() an</w:t>
        </w:r>
      </w:ins>
      <w:ins w:id="66" w:author="Author" w:date="2023-06-18T11:25:56Z">
        <w:r>
          <w:rPr>
            <w:rFonts w:hint="default"/>
            <w:lang w:val="en-US"/>
          </w:rPr>
          <w:t>d var</w:t>
        </w:r>
      </w:ins>
      <w:ins w:id="67" w:author="Author" w:date="2023-06-18T11:25:57Z">
        <w:r>
          <w:rPr>
            <w:rFonts w:hint="default"/>
            <w:lang w:val="en-US"/>
          </w:rPr>
          <w:t>ious</w:t>
        </w:r>
      </w:ins>
      <w:ins w:id="68" w:author="Author" w:date="2023-06-18T11:25:58Z">
        <w:r>
          <w:rPr>
            <w:rFonts w:hint="default"/>
            <w:lang w:val="en-US"/>
          </w:rPr>
          <w:t xml:space="preserve"> o</w:t>
        </w:r>
      </w:ins>
      <w:ins w:id="69" w:author="Author" w:date="2023-06-18T11:25:59Z">
        <w:r>
          <w:rPr>
            <w:rFonts w:hint="default"/>
            <w:lang w:val="en-US"/>
          </w:rPr>
          <w:t xml:space="preserve">ther </w:t>
        </w:r>
      </w:ins>
      <w:ins w:id="70" w:author="Author" w:date="2023-06-18T11:26:00Z">
        <w:r>
          <w:rPr>
            <w:rFonts w:hint="default"/>
            <w:lang w:val="en-US"/>
          </w:rPr>
          <w:t>inb</w:t>
        </w:r>
      </w:ins>
      <w:ins w:id="71" w:author="Author" w:date="2023-06-18T11:26:01Z">
        <w:r>
          <w:rPr>
            <w:rFonts w:hint="default"/>
            <w:lang w:val="en-US"/>
          </w:rPr>
          <w:t xml:space="preserve">uilt </w:t>
        </w:r>
      </w:ins>
      <w:ins w:id="72" w:author="Author" w:date="2023-06-18T11:26:03Z">
        <w:r>
          <w:rPr>
            <w:rFonts w:hint="default"/>
            <w:lang w:val="en-US"/>
          </w:rPr>
          <w:t>fun</w:t>
        </w:r>
      </w:ins>
      <w:ins w:id="73" w:author="Author" w:date="2023-06-18T11:26:04Z">
        <w:r>
          <w:rPr>
            <w:rFonts w:hint="default"/>
            <w:lang w:val="en-US"/>
          </w:rPr>
          <w:t xml:space="preserve">ctions </w:t>
        </w:r>
      </w:ins>
      <w:ins w:id="74" w:author="Author" w:date="2023-06-18T11:26:05Z">
        <w:r>
          <w:rPr>
            <w:rFonts w:hint="default"/>
            <w:lang w:val="en-US"/>
          </w:rPr>
          <w:t>to fi</w:t>
        </w:r>
      </w:ins>
      <w:ins w:id="75" w:author="Author" w:date="2023-06-18T11:26:06Z">
        <w:r>
          <w:rPr>
            <w:rFonts w:hint="default"/>
            <w:lang w:val="en-US"/>
          </w:rPr>
          <w:t xml:space="preserve">nd the </w:t>
        </w:r>
      </w:ins>
      <w:ins w:id="76" w:author="Author" w:date="2023-06-18T11:26:07Z">
        <w:r>
          <w:rPr>
            <w:rFonts w:hint="default"/>
            <w:lang w:val="en-US"/>
          </w:rPr>
          <w:t>genera</w:t>
        </w:r>
      </w:ins>
      <w:ins w:id="77" w:author="Author" w:date="2023-06-18T11:26:08Z">
        <w:r>
          <w:rPr>
            <w:rFonts w:hint="default"/>
            <w:lang w:val="en-US"/>
          </w:rPr>
          <w:t>l ana</w:t>
        </w:r>
      </w:ins>
      <w:ins w:id="78" w:author="Author" w:date="2023-06-18T11:26:09Z">
        <w:r>
          <w:rPr>
            <w:rFonts w:hint="default"/>
            <w:lang w:val="en-US"/>
          </w:rPr>
          <w:t>lysis</w:t>
        </w:r>
      </w:ins>
      <w:ins w:id="79" w:author="Author" w:date="2023-06-18T11:26:10Z">
        <w:r>
          <w:rPr>
            <w:rFonts w:hint="default"/>
            <w:lang w:val="en-US"/>
          </w:rPr>
          <w:t xml:space="preserve"> of the</w:t>
        </w:r>
      </w:ins>
      <w:ins w:id="80" w:author="Author" w:date="2023-06-18T11:26:11Z">
        <w:r>
          <w:rPr>
            <w:rFonts w:hint="default"/>
            <w:lang w:val="en-US"/>
          </w:rPr>
          <w:t xml:space="preserve"> data</w:t>
        </w:r>
      </w:ins>
      <w:ins w:id="81" w:author="Author" w:date="2023-06-18T11:26:12Z">
        <w:r>
          <w:rPr>
            <w:rFonts w:hint="default"/>
            <w:lang w:val="en-US"/>
          </w:rPr>
          <w:t xml:space="preserve">. </w:t>
        </w:r>
      </w:ins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hanging="420"/>
        <w:rPr>
          <w:ins w:id="82" w:author="Author" w:date="2023-06-18T11:27:06Z"/>
        </w:rPr>
      </w:pPr>
      <w:ins w:id="83" w:author="Author" w:date="2023-06-18T11:26:42Z">
        <w:r>
          <w:rPr>
            <w:rFonts w:hint="default"/>
            <w:lang w:val="en-US"/>
          </w:rPr>
          <w:t xml:space="preserve">We </w:t>
        </w:r>
      </w:ins>
      <w:ins w:id="84" w:author="Author" w:date="2023-06-18T11:26:44Z">
        <w:r>
          <w:rPr>
            <w:rFonts w:hint="default"/>
            <w:lang w:val="en-US"/>
          </w:rPr>
          <w:t>wer</w:t>
        </w:r>
      </w:ins>
      <w:ins w:id="85" w:author="Author" w:date="2023-06-18T11:26:45Z">
        <w:r>
          <w:rPr>
            <w:rFonts w:hint="default"/>
            <w:lang w:val="en-US"/>
          </w:rPr>
          <w:t>e abl</w:t>
        </w:r>
      </w:ins>
      <w:ins w:id="86" w:author="Author" w:date="2023-06-18T11:26:46Z">
        <w:r>
          <w:rPr>
            <w:rFonts w:hint="default"/>
            <w:lang w:val="en-US"/>
          </w:rPr>
          <w:t>e t</w:t>
        </w:r>
      </w:ins>
      <w:ins w:id="87" w:author="Author" w:date="2023-06-18T11:26:48Z">
        <w:r>
          <w:rPr>
            <w:rFonts w:hint="default"/>
            <w:lang w:val="en-US"/>
          </w:rPr>
          <w:t>o v</w:t>
        </w:r>
      </w:ins>
      <w:ins w:id="88" w:author="Author" w:date="2023-06-18T11:26:49Z">
        <w:r>
          <w:rPr>
            <w:rFonts w:hint="default"/>
            <w:lang w:val="en-US"/>
          </w:rPr>
          <w:t>is</w:t>
        </w:r>
      </w:ins>
      <w:ins w:id="89" w:author="Author" w:date="2023-06-18T11:26:50Z">
        <w:r>
          <w:rPr>
            <w:rFonts w:hint="default"/>
            <w:lang w:val="en-US"/>
          </w:rPr>
          <w:t>uali</w:t>
        </w:r>
      </w:ins>
      <w:ins w:id="90" w:author="Author" w:date="2023-06-18T11:26:51Z">
        <w:r>
          <w:rPr>
            <w:rFonts w:hint="default"/>
            <w:lang w:val="en-US"/>
          </w:rPr>
          <w:t>ze th</w:t>
        </w:r>
      </w:ins>
      <w:ins w:id="91" w:author="Author" w:date="2023-06-18T11:26:52Z">
        <w:r>
          <w:rPr>
            <w:rFonts w:hint="default"/>
            <w:lang w:val="en-US"/>
          </w:rPr>
          <w:t>at bot</w:t>
        </w:r>
      </w:ins>
      <w:ins w:id="92" w:author="Author" w:date="2023-06-18T11:26:53Z">
        <w:r>
          <w:rPr>
            <w:rFonts w:hint="default"/>
            <w:lang w:val="en-US"/>
          </w:rPr>
          <w:t xml:space="preserve">h </w:t>
        </w:r>
      </w:ins>
      <w:ins w:id="93" w:author="Author" w:date="2023-06-18T11:26:54Z">
        <w:r>
          <w:rPr>
            <w:rFonts w:hint="default"/>
            <w:lang w:val="en-US"/>
          </w:rPr>
          <w:t>tot</w:t>
        </w:r>
      </w:ins>
      <w:ins w:id="94" w:author="Author" w:date="2023-06-18T11:26:55Z">
        <w:r>
          <w:rPr>
            <w:rFonts w:hint="default"/>
            <w:lang w:val="en-US"/>
          </w:rPr>
          <w:t xml:space="preserve">al and </w:t>
        </w:r>
      </w:ins>
      <w:ins w:id="95" w:author="Author" w:date="2023-06-18T11:26:56Z">
        <w:r>
          <w:rPr>
            <w:rFonts w:hint="default"/>
            <w:lang w:val="en-US"/>
          </w:rPr>
          <w:t>unit</w:t>
        </w:r>
      </w:ins>
      <w:ins w:id="96" w:author="Author" w:date="2023-06-18T11:26:57Z">
        <w:r>
          <w:rPr>
            <w:rFonts w:hint="default"/>
            <w:lang w:val="en-US"/>
          </w:rPr>
          <w:t xml:space="preserve"> price </w:t>
        </w:r>
      </w:ins>
      <w:ins w:id="97" w:author="Author" w:date="2023-06-18T11:26:58Z">
        <w:r>
          <w:rPr>
            <w:rFonts w:hint="default"/>
            <w:lang w:val="en-US"/>
          </w:rPr>
          <w:t>column</w:t>
        </w:r>
      </w:ins>
      <w:ins w:id="98" w:author="Author" w:date="2023-06-18T11:26:59Z">
        <w:r>
          <w:rPr>
            <w:rFonts w:hint="default"/>
            <w:lang w:val="en-US"/>
          </w:rPr>
          <w:t xml:space="preserve"> ha</w:t>
        </w:r>
      </w:ins>
      <w:ins w:id="99" w:author="Author" w:date="2023-06-18T11:27:00Z">
        <w:r>
          <w:rPr>
            <w:rFonts w:hint="default"/>
            <w:lang w:val="en-US"/>
          </w:rPr>
          <w:t xml:space="preserve">d </w:t>
        </w:r>
      </w:ins>
      <w:ins w:id="100" w:author="Author" w:date="2023-06-18T11:27:01Z">
        <w:r>
          <w:rPr>
            <w:rFonts w:hint="default"/>
            <w:lang w:val="en-US"/>
          </w:rPr>
          <w:t>posi</w:t>
        </w:r>
      </w:ins>
      <w:ins w:id="101" w:author="Author" w:date="2023-06-18T11:27:02Z">
        <w:r>
          <w:rPr>
            <w:rFonts w:hint="default"/>
            <w:lang w:val="en-US"/>
          </w:rPr>
          <w:t xml:space="preserve">tive </w:t>
        </w:r>
      </w:ins>
      <w:ins w:id="102" w:author="Author" w:date="2023-06-18T11:27:03Z">
        <w:r>
          <w:rPr>
            <w:rFonts w:hint="default"/>
            <w:lang w:val="en-US"/>
          </w:rPr>
          <w:t>skewe</w:t>
        </w:r>
      </w:ins>
      <w:ins w:id="103" w:author="Author" w:date="2023-06-18T11:27:04Z">
        <w:r>
          <w:rPr>
            <w:rFonts w:hint="default"/>
            <w:lang w:val="en-US"/>
          </w:rPr>
          <w:t>d da</w:t>
        </w:r>
      </w:ins>
      <w:ins w:id="104" w:author="Author" w:date="2023-06-18T11:27:05Z">
        <w:r>
          <w:rPr>
            <w:rFonts w:hint="default"/>
            <w:lang w:val="en-US"/>
          </w:rPr>
          <w:t>t</w:t>
        </w:r>
      </w:ins>
      <w:ins w:id="105" w:author="Author" w:date="2023-06-18T11:27:06Z">
        <w:r>
          <w:rPr>
            <w:rFonts w:hint="default"/>
            <w:lang w:val="en-US"/>
          </w:rPr>
          <w:t>a.</w:t>
        </w:r>
      </w:ins>
    </w:p>
    <w:p>
      <w:pPr>
        <w:numPr>
          <w:ilvl w:val="0"/>
          <w:numId w:val="1"/>
        </w:numPr>
        <w:ind w:left="420" w:hanging="420"/>
        <w:rPr>
          <w:ins w:id="106" w:author="Author" w:date="2023-06-18T11:27:31Z"/>
        </w:rPr>
      </w:pPr>
      <w:ins w:id="107" w:author="Author" w:date="2023-06-18T11:27:08Z">
        <w:r>
          <w:rPr>
            <w:rFonts w:hint="default"/>
            <w:lang w:val="en-US"/>
          </w:rPr>
          <w:t>Also</w:t>
        </w:r>
      </w:ins>
      <w:ins w:id="108" w:author="Author" w:date="2023-06-18T11:27:09Z">
        <w:r>
          <w:rPr>
            <w:rFonts w:hint="default"/>
            <w:lang w:val="en-US"/>
          </w:rPr>
          <w:t>, i</w:t>
        </w:r>
      </w:ins>
      <w:ins w:id="109" w:author="Author" w:date="2023-06-18T11:27:10Z">
        <w:r>
          <w:rPr>
            <w:rFonts w:hint="default"/>
            <w:lang w:val="en-US"/>
          </w:rPr>
          <w:t>n add</w:t>
        </w:r>
      </w:ins>
      <w:ins w:id="110" w:author="Author" w:date="2023-06-18T11:27:11Z">
        <w:r>
          <w:rPr>
            <w:rFonts w:hint="default"/>
            <w:lang w:val="en-US"/>
          </w:rPr>
          <w:t xml:space="preserve">ition </w:t>
        </w:r>
      </w:ins>
      <w:ins w:id="111" w:author="Author" w:date="2023-06-18T11:27:12Z">
        <w:r>
          <w:rPr>
            <w:rFonts w:hint="default"/>
            <w:lang w:val="en-US"/>
          </w:rPr>
          <w:t>to thi</w:t>
        </w:r>
      </w:ins>
      <w:ins w:id="112" w:author="Author" w:date="2023-06-18T11:27:13Z">
        <w:r>
          <w:rPr>
            <w:rFonts w:hint="default"/>
            <w:lang w:val="en-US"/>
          </w:rPr>
          <w:t>s we al</w:t>
        </w:r>
      </w:ins>
      <w:ins w:id="113" w:author="Author" w:date="2023-06-18T11:27:14Z">
        <w:r>
          <w:rPr>
            <w:rFonts w:hint="default"/>
            <w:lang w:val="en-US"/>
          </w:rPr>
          <w:t>so s</w:t>
        </w:r>
      </w:ins>
      <w:ins w:id="114" w:author="Author" w:date="2023-06-18T11:27:15Z">
        <w:r>
          <w:rPr>
            <w:rFonts w:hint="default"/>
            <w:lang w:val="en-US"/>
          </w:rPr>
          <w:t>aw tha</w:t>
        </w:r>
      </w:ins>
      <w:ins w:id="115" w:author="Author" w:date="2023-06-18T11:27:16Z">
        <w:r>
          <w:rPr>
            <w:rFonts w:hint="default"/>
            <w:lang w:val="en-US"/>
          </w:rPr>
          <w:t xml:space="preserve">t </w:t>
        </w:r>
      </w:ins>
      <w:ins w:id="116" w:author="Author" w:date="2023-06-18T11:27:17Z">
        <w:r>
          <w:rPr>
            <w:rFonts w:hint="default"/>
            <w:lang w:val="en-US"/>
          </w:rPr>
          <w:t xml:space="preserve">most </w:t>
        </w:r>
      </w:ins>
      <w:ins w:id="117" w:author="Author" w:date="2023-06-18T11:27:20Z">
        <w:r>
          <w:rPr>
            <w:rFonts w:hint="default"/>
            <w:lang w:val="en-US"/>
          </w:rPr>
          <w:t>o</w:t>
        </w:r>
      </w:ins>
      <w:ins w:id="118" w:author="Author" w:date="2023-06-18T11:27:21Z">
        <w:r>
          <w:rPr>
            <w:rFonts w:hint="default"/>
            <w:lang w:val="en-US"/>
          </w:rPr>
          <w:t>f</w:t>
        </w:r>
      </w:ins>
      <w:ins w:id="119" w:author="Author" w:date="2023-06-18T11:27:22Z">
        <w:r>
          <w:rPr>
            <w:rFonts w:hint="default"/>
            <w:lang w:val="en-US"/>
          </w:rPr>
          <w:t xml:space="preserve"> the t</w:t>
        </w:r>
      </w:ins>
      <w:ins w:id="120" w:author="Author" w:date="2023-06-18T11:27:23Z">
        <w:r>
          <w:rPr>
            <w:rFonts w:hint="default"/>
            <w:lang w:val="en-US"/>
          </w:rPr>
          <w:t>rans</w:t>
        </w:r>
      </w:ins>
      <w:ins w:id="121" w:author="Author" w:date="2023-06-18T11:27:25Z">
        <w:r>
          <w:rPr>
            <w:rFonts w:hint="default"/>
            <w:lang w:val="en-US"/>
          </w:rPr>
          <w:t>acti</w:t>
        </w:r>
      </w:ins>
      <w:ins w:id="122" w:author="Author" w:date="2023-06-18T11:27:26Z">
        <w:r>
          <w:rPr>
            <w:rFonts w:hint="default"/>
            <w:lang w:val="en-US"/>
          </w:rPr>
          <w:t>ons we</w:t>
        </w:r>
      </w:ins>
      <w:ins w:id="123" w:author="Author" w:date="2023-06-18T11:27:27Z">
        <w:r>
          <w:rPr>
            <w:rFonts w:hint="default"/>
            <w:lang w:val="en-US"/>
          </w:rPr>
          <w:t>re mad</w:t>
        </w:r>
      </w:ins>
      <w:ins w:id="124" w:author="Author" w:date="2023-06-18T11:27:28Z">
        <w:r>
          <w:rPr>
            <w:rFonts w:hint="default"/>
            <w:lang w:val="en-US"/>
          </w:rPr>
          <w:t>e vi</w:t>
        </w:r>
      </w:ins>
      <w:ins w:id="125" w:author="Author" w:date="2023-06-18T11:27:29Z">
        <w:r>
          <w:rPr>
            <w:rFonts w:hint="default"/>
            <w:lang w:val="en-US"/>
          </w:rPr>
          <w:t>a cash</w:t>
        </w:r>
      </w:ins>
      <w:ins w:id="126" w:author="Author" w:date="2023-06-18T11:27:31Z">
        <w:r>
          <w:rPr>
            <w:rFonts w:hint="default"/>
            <w:lang w:val="en-US"/>
          </w:rPr>
          <w:t>.</w:t>
        </w:r>
      </w:ins>
    </w:p>
    <w:p>
      <w:pPr>
        <w:numPr>
          <w:ilvl w:val="0"/>
          <w:numId w:val="1"/>
        </w:numPr>
        <w:ind w:left="420" w:hanging="420"/>
        <w:rPr>
          <w:ins w:id="127" w:author="Author" w:date="2023-06-19T14:54:33Z"/>
        </w:rPr>
      </w:pPr>
      <w:ins w:id="128" w:author="Author" w:date="2023-06-18T11:27:32Z">
        <w:r>
          <w:rPr>
            <w:rFonts w:hint="default"/>
            <w:lang w:val="en-US"/>
          </w:rPr>
          <w:t>A</w:t>
        </w:r>
      </w:ins>
      <w:ins w:id="129" w:author="Author" w:date="2023-06-18T11:27:33Z">
        <w:r>
          <w:rPr>
            <w:rFonts w:hint="default"/>
            <w:lang w:val="en-US"/>
          </w:rPr>
          <w:t>lso, we</w:t>
        </w:r>
      </w:ins>
      <w:ins w:id="130" w:author="Author" w:date="2023-06-18T11:27:34Z">
        <w:r>
          <w:rPr>
            <w:rFonts w:hint="default"/>
            <w:lang w:val="en-US"/>
          </w:rPr>
          <w:t xml:space="preserve"> saw </w:t>
        </w:r>
      </w:ins>
      <w:ins w:id="131" w:author="Author" w:date="2023-06-18T11:27:35Z">
        <w:r>
          <w:rPr>
            <w:rFonts w:hint="default"/>
            <w:lang w:val="en-US"/>
          </w:rPr>
          <w:t xml:space="preserve">that </w:t>
        </w:r>
      </w:ins>
      <w:ins w:id="132" w:author="Author" w:date="2023-06-18T11:27:36Z">
        <w:r>
          <w:rPr>
            <w:rFonts w:hint="default"/>
            <w:lang w:val="en-US"/>
          </w:rPr>
          <w:t xml:space="preserve">most </w:t>
        </w:r>
      </w:ins>
      <w:ins w:id="133" w:author="Author" w:date="2023-06-18T11:27:37Z">
        <w:r>
          <w:rPr>
            <w:rFonts w:hint="default"/>
            <w:lang w:val="en-US"/>
          </w:rPr>
          <w:t>of th</w:t>
        </w:r>
      </w:ins>
      <w:ins w:id="134" w:author="Author" w:date="2023-06-18T11:27:38Z">
        <w:r>
          <w:rPr>
            <w:rFonts w:hint="default"/>
            <w:lang w:val="en-US"/>
          </w:rPr>
          <w:t>e frui</w:t>
        </w:r>
      </w:ins>
      <w:ins w:id="135" w:author="Author" w:date="2023-06-18T11:27:39Z">
        <w:r>
          <w:rPr>
            <w:rFonts w:hint="default"/>
            <w:lang w:val="en-US"/>
          </w:rPr>
          <w:t>ts we</w:t>
        </w:r>
      </w:ins>
      <w:ins w:id="136" w:author="Author" w:date="2023-06-18T11:27:40Z">
        <w:r>
          <w:rPr>
            <w:rFonts w:hint="default"/>
            <w:lang w:val="en-US"/>
          </w:rPr>
          <w:t>re sol</w:t>
        </w:r>
      </w:ins>
      <w:ins w:id="137" w:author="Author" w:date="2023-06-18T11:27:41Z">
        <w:r>
          <w:rPr>
            <w:rFonts w:hint="default"/>
            <w:lang w:val="en-US"/>
          </w:rPr>
          <w:t xml:space="preserve">d </w:t>
        </w:r>
      </w:ins>
      <w:ins w:id="138" w:author="Author" w:date="2023-06-18T11:27:43Z">
        <w:r>
          <w:rPr>
            <w:rFonts w:hint="default"/>
            <w:lang w:val="en-US"/>
          </w:rPr>
          <w:t xml:space="preserve">and </w:t>
        </w:r>
      </w:ins>
      <w:ins w:id="139" w:author="Author" w:date="2023-06-18T11:27:44Z">
        <w:r>
          <w:rPr>
            <w:rFonts w:hint="default"/>
            <w:lang w:val="en-US"/>
          </w:rPr>
          <w:t xml:space="preserve">the </w:t>
        </w:r>
      </w:ins>
      <w:ins w:id="140" w:author="Author" w:date="2023-06-18T11:27:45Z">
        <w:r>
          <w:rPr>
            <w:rFonts w:hint="default"/>
            <w:lang w:val="en-US"/>
          </w:rPr>
          <w:t>peak t</w:t>
        </w:r>
      </w:ins>
      <w:ins w:id="141" w:author="Author" w:date="2023-06-18T11:27:46Z">
        <w:r>
          <w:rPr>
            <w:rFonts w:hint="default"/>
            <w:lang w:val="en-US"/>
          </w:rPr>
          <w:t xml:space="preserve">ime </w:t>
        </w:r>
      </w:ins>
      <w:ins w:id="142" w:author="Author" w:date="2023-06-18T11:27:47Z">
        <w:r>
          <w:rPr>
            <w:rFonts w:hint="default"/>
            <w:lang w:val="en-US"/>
          </w:rPr>
          <w:t>was a</w:t>
        </w:r>
      </w:ins>
      <w:ins w:id="143" w:author="Author" w:date="2023-06-18T11:27:48Z">
        <w:r>
          <w:rPr>
            <w:rFonts w:hint="default"/>
            <w:lang w:val="en-US"/>
          </w:rPr>
          <w:t>f</w:t>
        </w:r>
      </w:ins>
      <w:ins w:id="144" w:author="Author" w:date="2023-06-18T11:27:49Z">
        <w:r>
          <w:rPr>
            <w:rFonts w:hint="default"/>
            <w:lang w:val="en-US"/>
          </w:rPr>
          <w:t>te</w:t>
        </w:r>
      </w:ins>
      <w:ins w:id="145" w:author="Author" w:date="2023-06-18T11:27:50Z">
        <w:r>
          <w:rPr>
            <w:rFonts w:hint="default"/>
            <w:lang w:val="en-US"/>
          </w:rPr>
          <w:t>r</w:t>
        </w:r>
      </w:ins>
      <w:ins w:id="146" w:author="Author" w:date="2023-06-18T11:27:51Z">
        <w:r>
          <w:rPr>
            <w:rFonts w:hint="default"/>
            <w:lang w:val="en-US"/>
          </w:rPr>
          <w:t xml:space="preserve"> work </w:t>
        </w:r>
      </w:ins>
      <w:ins w:id="147" w:author="Author" w:date="2023-06-18T11:27:52Z">
        <w:r>
          <w:rPr>
            <w:rFonts w:hint="default"/>
            <w:lang w:val="en-US"/>
          </w:rPr>
          <w:t xml:space="preserve">time </w:t>
        </w:r>
      </w:ins>
      <w:ins w:id="148" w:author="Author" w:date="2023-06-18T11:27:53Z">
        <w:r>
          <w:rPr>
            <w:rFonts w:hint="default"/>
            <w:lang w:val="en-US"/>
          </w:rPr>
          <w:t xml:space="preserve">and </w:t>
        </w:r>
      </w:ins>
      <w:ins w:id="149" w:author="Author" w:date="2023-06-18T11:27:54Z">
        <w:r>
          <w:rPr>
            <w:rFonts w:hint="default"/>
            <w:lang w:val="en-US"/>
          </w:rPr>
          <w:t>befo</w:t>
        </w:r>
      </w:ins>
      <w:ins w:id="150" w:author="Author" w:date="2023-06-18T11:27:55Z">
        <w:r>
          <w:rPr>
            <w:rFonts w:hint="default"/>
            <w:lang w:val="en-US"/>
          </w:rPr>
          <w:t xml:space="preserve">re </w:t>
        </w:r>
      </w:ins>
      <w:ins w:id="151" w:author="Author" w:date="2023-06-18T11:27:56Z">
        <w:r>
          <w:rPr>
            <w:rFonts w:hint="default"/>
            <w:lang w:val="en-US"/>
          </w:rPr>
          <w:t>lunch</w:t>
        </w:r>
      </w:ins>
      <w:ins w:id="152" w:author="Author" w:date="2023-06-18T11:27:57Z">
        <w:r>
          <w:rPr>
            <w:rFonts w:hint="default"/>
            <w:lang w:val="en-US"/>
          </w:rPr>
          <w:t>.</w:t>
        </w:r>
      </w:ins>
    </w:p>
    <w:p>
      <w:pPr>
        <w:numPr>
          <w:ilvl w:val="-1"/>
          <w:numId w:val="0"/>
        </w:numPr>
        <w:ind w:left="0" w:firstLine="0"/>
        <w:pPrChange w:id="153" w:author="Author" w:date="2023-06-22T18:39:10Z">
          <w:pPr>
            <w:numPr>
              <w:ilvl w:val="0"/>
              <w:numId w:val="1"/>
            </w:numPr>
            <w:ind w:left="420" w:hanging="420"/>
          </w:pPr>
        </w:pPrChange>
      </w:pPr>
      <w:ins w:id="154" w:author="Author" w:date="2023-06-18T11:27:58Z">
        <w:bookmarkStart w:id="0" w:name="_GoBack"/>
        <w:bookmarkEnd w:id="0"/>
        <w:r>
          <w:rPr>
            <w:rFonts w:hint="default"/>
            <w:lang w:val="en-US"/>
          </w:rPr>
          <w:t xml:space="preserve"> </w:t>
        </w:r>
      </w:ins>
    </w:p>
    <w:p>
      <w:pPr>
        <w:rPr>
          <w:ins w:id="155" w:author="Author" w:date="2023-06-18T11:40:26Z"/>
          <w:rFonts w:hint="default"/>
          <w:lang w:val="en-US"/>
        </w:rPr>
      </w:pPr>
      <w:ins w:id="156" w:author="Author" w:date="2023-06-19T14:54:10Z">
        <w:r>
          <w:rPr>
            <w:rFonts w:hint="default"/>
            <w:lang w:val="en-US"/>
          </w:rPr>
          <w:t xml:space="preserve">The </w:t>
        </w:r>
      </w:ins>
      <w:ins w:id="157" w:author="Author" w:date="2023-06-19T14:54:11Z">
        <w:r>
          <w:rPr>
            <w:rFonts w:hint="default"/>
            <w:lang w:val="en-US"/>
          </w:rPr>
          <w:t>rec</w:t>
        </w:r>
      </w:ins>
      <w:ins w:id="158" w:author="Author" w:date="2023-06-19T14:54:12Z">
        <w:r>
          <w:rPr>
            <w:rFonts w:hint="default"/>
            <w:lang w:val="en-US"/>
          </w:rPr>
          <w:t>o</w:t>
        </w:r>
      </w:ins>
      <w:ins w:id="159" w:author="Author" w:date="2023-06-19T14:54:13Z">
        <w:r>
          <w:rPr>
            <w:rFonts w:hint="default"/>
            <w:lang w:val="en-US"/>
          </w:rPr>
          <w:t>mm</w:t>
        </w:r>
      </w:ins>
      <w:ins w:id="160" w:author="Author" w:date="2023-06-19T14:54:14Z">
        <w:r>
          <w:rPr>
            <w:rFonts w:hint="default"/>
            <w:lang w:val="en-US"/>
          </w:rPr>
          <w:t>endati</w:t>
        </w:r>
      </w:ins>
      <w:ins w:id="161" w:author="Author" w:date="2023-06-19T14:54:19Z">
        <w:r>
          <w:rPr>
            <w:rFonts w:hint="default"/>
            <w:lang w:val="en-US"/>
          </w:rPr>
          <w:t>o</w:t>
        </w:r>
      </w:ins>
      <w:ins w:id="162" w:author="Author" w:date="2023-06-19T14:54:20Z">
        <w:r>
          <w:rPr>
            <w:rFonts w:hint="default"/>
            <w:lang w:val="en-US"/>
          </w:rPr>
          <w:t>n whi</w:t>
        </w:r>
      </w:ins>
      <w:ins w:id="163" w:author="Author" w:date="2023-06-19T14:54:21Z">
        <w:r>
          <w:rPr>
            <w:rFonts w:hint="default"/>
            <w:lang w:val="en-US"/>
          </w:rPr>
          <w:t>ch I</w:t>
        </w:r>
      </w:ins>
      <w:ins w:id="164" w:author="Author" w:date="2023-06-19T14:54:22Z">
        <w:r>
          <w:rPr>
            <w:rFonts w:hint="default"/>
            <w:lang w:val="en-US"/>
          </w:rPr>
          <w:t xml:space="preserve"> would </w:t>
        </w:r>
      </w:ins>
      <w:ins w:id="165" w:author="Author" w:date="2023-06-19T14:54:23Z">
        <w:r>
          <w:rPr>
            <w:rFonts w:hint="default"/>
            <w:lang w:val="en-US"/>
          </w:rPr>
          <w:t>li</w:t>
        </w:r>
      </w:ins>
      <w:ins w:id="166" w:author="Author" w:date="2023-06-19T14:54:24Z">
        <w:r>
          <w:rPr>
            <w:rFonts w:hint="default"/>
            <w:lang w:val="en-US"/>
          </w:rPr>
          <w:t>ke to m</w:t>
        </w:r>
      </w:ins>
      <w:ins w:id="167" w:author="Author" w:date="2023-06-19T14:54:25Z">
        <w:r>
          <w:rPr>
            <w:rFonts w:hint="default"/>
            <w:lang w:val="en-US"/>
          </w:rPr>
          <w:t>ake</w:t>
        </w:r>
      </w:ins>
      <w:ins w:id="168" w:author="Author" w:date="2023-06-19T14:54:26Z">
        <w:r>
          <w:rPr>
            <w:rFonts w:hint="default"/>
            <w:lang w:val="en-US"/>
          </w:rPr>
          <w:t xml:space="preserve"> are</w:t>
        </w:r>
      </w:ins>
      <w:ins w:id="169" w:author="Author" w:date="2023-06-19T14:54:29Z">
        <w:r>
          <w:rPr>
            <w:rFonts w:hint="default"/>
            <w:lang w:val="en-US"/>
          </w:rPr>
          <w:t xml:space="preserve"> </w:t>
        </w:r>
      </w:ins>
      <w:ins w:id="170" w:author="Author" w:date="2023-06-19T14:54:27Z">
        <w:r>
          <w:rPr>
            <w:rFonts w:hint="default"/>
            <w:lang w:val="en-US"/>
          </w:rPr>
          <w:t>:</w:t>
        </w:r>
      </w:ins>
      <w:ins w:id="171" w:author="Author" w:date="2023-06-19T14:54:28Z">
        <w:r>
          <w:rPr>
            <w:rFonts w:hint="default"/>
            <w:lang w:val="en-US"/>
          </w:rPr>
          <w:t xml:space="preserve"> </w:t>
        </w:r>
      </w:ins>
    </w:p>
    <w:p>
      <w:pPr>
        <w:rPr>
          <w:ins w:id="172" w:author="Author" w:date="2023-06-18T11:28:04Z"/>
        </w:rPr>
      </w:pPr>
    </w:p>
    <w:p>
      <w:pPr>
        <w:numPr>
          <w:ilvl w:val="0"/>
          <w:numId w:val="1"/>
        </w:numPr>
        <w:ind w:left="420" w:hanging="420"/>
        <w:rPr>
          <w:ins w:id="173" w:author="Author" w:date="2023-06-18T11:29:02Z"/>
        </w:rPr>
      </w:pPr>
      <w:ins w:id="174" w:author="Author" w:date="2023-06-18T11:28:32Z">
        <w:r>
          <w:rPr>
            <w:rFonts w:hint="default"/>
            <w:lang w:val="en-US"/>
          </w:rPr>
          <w:t>The r</w:t>
        </w:r>
      </w:ins>
      <w:ins w:id="175" w:author="Author" w:date="2023-06-18T11:28:33Z">
        <w:r>
          <w:rPr>
            <w:rFonts w:hint="default"/>
            <w:lang w:val="en-US"/>
          </w:rPr>
          <w:t>ecomme</w:t>
        </w:r>
      </w:ins>
      <w:ins w:id="176" w:author="Author" w:date="2023-06-18T11:28:34Z">
        <w:r>
          <w:rPr>
            <w:rFonts w:hint="default"/>
            <w:lang w:val="en-US"/>
          </w:rPr>
          <w:t>ndat</w:t>
        </w:r>
      </w:ins>
      <w:ins w:id="177" w:author="Author" w:date="2023-06-18T11:28:35Z">
        <w:r>
          <w:rPr>
            <w:rFonts w:hint="default"/>
            <w:lang w:val="en-US"/>
          </w:rPr>
          <w:t>ion wo</w:t>
        </w:r>
      </w:ins>
      <w:ins w:id="178" w:author="Author" w:date="2023-06-18T11:28:36Z">
        <w:r>
          <w:rPr>
            <w:rFonts w:hint="default"/>
            <w:lang w:val="en-US"/>
          </w:rPr>
          <w:t xml:space="preserve">uld be </w:t>
        </w:r>
      </w:ins>
      <w:ins w:id="179" w:author="Author" w:date="2023-06-18T11:28:37Z">
        <w:r>
          <w:rPr>
            <w:rFonts w:hint="default"/>
            <w:lang w:val="en-US"/>
          </w:rPr>
          <w:t>to te</w:t>
        </w:r>
      </w:ins>
      <w:ins w:id="180" w:author="Author" w:date="2023-06-18T11:28:38Z">
        <w:r>
          <w:rPr>
            <w:rFonts w:hint="default"/>
            <w:lang w:val="en-US"/>
          </w:rPr>
          <w:t>ll the</w:t>
        </w:r>
      </w:ins>
      <w:ins w:id="181" w:author="Author" w:date="2023-06-18T11:28:39Z">
        <w:r>
          <w:rPr>
            <w:rFonts w:hint="default"/>
            <w:lang w:val="en-US"/>
          </w:rPr>
          <w:t xml:space="preserve"> </w:t>
        </w:r>
      </w:ins>
      <w:ins w:id="182" w:author="Author" w:date="2023-06-18T11:28:41Z">
        <w:r>
          <w:rPr>
            <w:rFonts w:hint="default"/>
            <w:lang w:val="en-US"/>
          </w:rPr>
          <w:t>s</w:t>
        </w:r>
      </w:ins>
      <w:ins w:id="183" w:author="Author" w:date="2023-06-18T11:28:42Z">
        <w:r>
          <w:rPr>
            <w:rFonts w:hint="default"/>
            <w:lang w:val="en-US"/>
          </w:rPr>
          <w:t>hop</w:t>
        </w:r>
      </w:ins>
      <w:ins w:id="184" w:author="Author" w:date="2023-06-18T11:28:43Z">
        <w:r>
          <w:rPr>
            <w:rFonts w:hint="default"/>
            <w:lang w:val="en-US"/>
          </w:rPr>
          <w:t xml:space="preserve"> own</w:t>
        </w:r>
      </w:ins>
      <w:ins w:id="185" w:author="Author" w:date="2023-06-18T11:28:44Z">
        <w:r>
          <w:rPr>
            <w:rFonts w:hint="default"/>
            <w:lang w:val="en-US"/>
          </w:rPr>
          <w:t>er t</w:t>
        </w:r>
      </w:ins>
      <w:ins w:id="186" w:author="Author" w:date="2023-06-18T11:28:45Z">
        <w:r>
          <w:rPr>
            <w:rFonts w:hint="default"/>
            <w:lang w:val="en-US"/>
          </w:rPr>
          <w:t>o keep</w:t>
        </w:r>
      </w:ins>
      <w:ins w:id="187" w:author="Author" w:date="2023-06-18T11:28:46Z">
        <w:r>
          <w:rPr>
            <w:rFonts w:hint="default"/>
            <w:lang w:val="en-US"/>
          </w:rPr>
          <w:t xml:space="preserve"> the </w:t>
        </w:r>
      </w:ins>
      <w:ins w:id="188" w:author="Author" w:date="2023-06-18T11:28:47Z">
        <w:r>
          <w:rPr>
            <w:rFonts w:hint="default"/>
            <w:lang w:val="en-US"/>
          </w:rPr>
          <w:t>appr</w:t>
        </w:r>
      </w:ins>
      <w:ins w:id="189" w:author="Author" w:date="2023-06-18T11:28:48Z">
        <w:r>
          <w:rPr>
            <w:rFonts w:hint="default"/>
            <w:lang w:val="en-US"/>
          </w:rPr>
          <w:t>op</w:t>
        </w:r>
      </w:ins>
      <w:ins w:id="190" w:author="Author" w:date="2023-06-18T11:28:49Z">
        <w:r>
          <w:rPr>
            <w:rFonts w:hint="default"/>
            <w:lang w:val="en-US"/>
          </w:rPr>
          <w:t xml:space="preserve">riate </w:t>
        </w:r>
      </w:ins>
      <w:ins w:id="191" w:author="Author" w:date="2023-06-18T11:28:50Z">
        <w:r>
          <w:rPr>
            <w:rFonts w:hint="default"/>
            <w:lang w:val="en-US"/>
          </w:rPr>
          <w:t>amo</w:t>
        </w:r>
      </w:ins>
      <w:ins w:id="192" w:author="Author" w:date="2023-06-18T11:28:52Z">
        <w:r>
          <w:rPr>
            <w:rFonts w:hint="default"/>
            <w:lang w:val="en-US"/>
          </w:rPr>
          <w:t xml:space="preserve">unt </w:t>
        </w:r>
      </w:ins>
      <w:ins w:id="193" w:author="Author" w:date="2023-06-18T11:28:53Z">
        <w:r>
          <w:rPr>
            <w:rFonts w:hint="default"/>
            <w:lang w:val="en-US"/>
          </w:rPr>
          <w:t xml:space="preserve">of </w:t>
        </w:r>
      </w:ins>
      <w:ins w:id="194" w:author="Author" w:date="2023-06-18T11:28:54Z">
        <w:r>
          <w:rPr>
            <w:rFonts w:hint="default"/>
            <w:lang w:val="en-US"/>
          </w:rPr>
          <w:t>fruits</w:t>
        </w:r>
      </w:ins>
      <w:ins w:id="195" w:author="Author" w:date="2023-06-18T11:28:55Z">
        <w:r>
          <w:rPr>
            <w:rFonts w:hint="default"/>
            <w:lang w:val="en-US"/>
          </w:rPr>
          <w:t xml:space="preserve"> </w:t>
        </w:r>
      </w:ins>
      <w:ins w:id="196" w:author="Author" w:date="2023-06-18T11:28:58Z">
        <w:r>
          <w:rPr>
            <w:rFonts w:hint="default"/>
            <w:lang w:val="en-US"/>
          </w:rPr>
          <w:t xml:space="preserve">for </w:t>
        </w:r>
      </w:ins>
      <w:ins w:id="197" w:author="Author" w:date="2023-06-18T11:28:59Z">
        <w:r>
          <w:rPr>
            <w:rFonts w:hint="default"/>
            <w:lang w:val="en-US"/>
          </w:rPr>
          <w:t>bei</w:t>
        </w:r>
      </w:ins>
      <w:ins w:id="198" w:author="Author" w:date="2023-06-18T11:29:00Z">
        <w:r>
          <w:rPr>
            <w:rFonts w:hint="default"/>
            <w:lang w:val="en-US"/>
          </w:rPr>
          <w:t>ng s</w:t>
        </w:r>
      </w:ins>
      <w:ins w:id="199" w:author="Author" w:date="2023-06-18T11:29:01Z">
        <w:r>
          <w:rPr>
            <w:rFonts w:hint="default"/>
            <w:lang w:val="en-US"/>
          </w:rPr>
          <w:t>old.</w:t>
        </w:r>
      </w:ins>
    </w:p>
    <w:p>
      <w:pPr>
        <w:numPr>
          <w:ilvl w:val="0"/>
          <w:numId w:val="1"/>
        </w:numPr>
        <w:ind w:left="420" w:hanging="420"/>
        <w:rPr>
          <w:ins w:id="200" w:author="Author" w:date="2023-06-18T11:29:42Z"/>
        </w:rPr>
      </w:pPr>
      <w:ins w:id="201" w:author="Author" w:date="2023-06-18T11:29:03Z">
        <w:r>
          <w:rPr>
            <w:rFonts w:hint="default"/>
            <w:lang w:val="en-US"/>
          </w:rPr>
          <w:t>Al</w:t>
        </w:r>
      </w:ins>
      <w:ins w:id="202" w:author="Author" w:date="2023-06-18T11:29:04Z">
        <w:r>
          <w:rPr>
            <w:rFonts w:hint="default"/>
            <w:lang w:val="en-US"/>
          </w:rPr>
          <w:t xml:space="preserve">so, </w:t>
        </w:r>
      </w:ins>
      <w:ins w:id="203" w:author="Author" w:date="2023-06-18T11:29:05Z">
        <w:r>
          <w:rPr>
            <w:rFonts w:hint="default"/>
            <w:lang w:val="en-US"/>
          </w:rPr>
          <w:t xml:space="preserve">the </w:t>
        </w:r>
      </w:ins>
      <w:ins w:id="204" w:author="Author" w:date="2023-06-18T11:29:08Z">
        <w:r>
          <w:rPr>
            <w:rFonts w:hint="default"/>
            <w:lang w:val="en-US"/>
          </w:rPr>
          <w:t>sh</w:t>
        </w:r>
      </w:ins>
      <w:ins w:id="205" w:author="Author" w:date="2023-06-18T11:29:11Z">
        <w:r>
          <w:rPr>
            <w:rFonts w:hint="default"/>
            <w:lang w:val="en-US"/>
          </w:rPr>
          <w:t>op o</w:t>
        </w:r>
      </w:ins>
      <w:ins w:id="206" w:author="Author" w:date="2023-06-18T11:29:12Z">
        <w:r>
          <w:rPr>
            <w:rFonts w:hint="default"/>
            <w:lang w:val="en-US"/>
          </w:rPr>
          <w:t>wner</w:t>
        </w:r>
      </w:ins>
      <w:ins w:id="207" w:author="Author" w:date="2023-06-18T11:29:13Z">
        <w:r>
          <w:rPr>
            <w:rFonts w:hint="default"/>
            <w:lang w:val="en-US"/>
          </w:rPr>
          <w:t xml:space="preserve"> must</w:t>
        </w:r>
      </w:ins>
      <w:ins w:id="208" w:author="Author" w:date="2023-06-18T11:29:15Z">
        <w:r>
          <w:rPr>
            <w:rFonts w:hint="default"/>
            <w:lang w:val="en-US"/>
          </w:rPr>
          <w:t xml:space="preserve"> </w:t>
        </w:r>
      </w:ins>
      <w:ins w:id="209" w:author="Author" w:date="2023-06-18T11:29:16Z">
        <w:r>
          <w:rPr>
            <w:rFonts w:hint="default"/>
            <w:lang w:val="en-US"/>
          </w:rPr>
          <w:t>be v</w:t>
        </w:r>
      </w:ins>
      <w:ins w:id="210" w:author="Author" w:date="2023-06-18T11:29:17Z">
        <w:r>
          <w:rPr>
            <w:rFonts w:hint="default"/>
            <w:lang w:val="en-US"/>
          </w:rPr>
          <w:t>igi</w:t>
        </w:r>
      </w:ins>
      <w:ins w:id="211" w:author="Author" w:date="2023-06-18T11:29:20Z">
        <w:r>
          <w:rPr>
            <w:rFonts w:hint="default"/>
            <w:lang w:val="en-US"/>
          </w:rPr>
          <w:t>l</w:t>
        </w:r>
      </w:ins>
      <w:ins w:id="212" w:author="Author" w:date="2023-06-18T11:29:21Z">
        <w:r>
          <w:rPr>
            <w:rFonts w:hint="default"/>
            <w:lang w:val="en-US"/>
          </w:rPr>
          <w:t xml:space="preserve">ant </w:t>
        </w:r>
      </w:ins>
      <w:ins w:id="213" w:author="Author" w:date="2023-06-18T11:29:22Z">
        <w:r>
          <w:rPr>
            <w:rFonts w:hint="default"/>
            <w:lang w:val="en-US"/>
          </w:rPr>
          <w:t>t</w:t>
        </w:r>
      </w:ins>
      <w:ins w:id="214" w:author="Author" w:date="2023-06-18T11:29:23Z">
        <w:r>
          <w:rPr>
            <w:rFonts w:hint="default"/>
            <w:lang w:val="en-US"/>
          </w:rPr>
          <w:t>o t</w:t>
        </w:r>
      </w:ins>
      <w:ins w:id="215" w:author="Author" w:date="2023-06-18T11:29:24Z">
        <w:r>
          <w:rPr>
            <w:rFonts w:hint="default"/>
            <w:lang w:val="en-US"/>
          </w:rPr>
          <w:t xml:space="preserve">he </w:t>
        </w:r>
      </w:ins>
      <w:ins w:id="216" w:author="Author" w:date="2023-06-18T11:29:25Z">
        <w:r>
          <w:rPr>
            <w:rFonts w:hint="default"/>
            <w:lang w:val="en-US"/>
          </w:rPr>
          <w:t>fac</w:t>
        </w:r>
      </w:ins>
      <w:ins w:id="217" w:author="Author" w:date="2023-06-18T11:29:26Z">
        <w:r>
          <w:rPr>
            <w:rFonts w:hint="default"/>
            <w:lang w:val="en-US"/>
          </w:rPr>
          <w:t>t that</w:t>
        </w:r>
      </w:ins>
      <w:ins w:id="218" w:author="Author" w:date="2023-06-18T11:29:27Z">
        <w:r>
          <w:rPr>
            <w:rFonts w:hint="default"/>
            <w:lang w:val="en-US"/>
          </w:rPr>
          <w:t xml:space="preserve"> du</w:t>
        </w:r>
      </w:ins>
      <w:ins w:id="219" w:author="Author" w:date="2023-06-18T11:29:28Z">
        <w:r>
          <w:rPr>
            <w:rFonts w:hint="default"/>
            <w:lang w:val="en-US"/>
          </w:rPr>
          <w:t>ring t</w:t>
        </w:r>
      </w:ins>
      <w:ins w:id="220" w:author="Author" w:date="2023-06-18T11:29:29Z">
        <w:r>
          <w:rPr>
            <w:rFonts w:hint="default"/>
            <w:lang w:val="en-US"/>
          </w:rPr>
          <w:t xml:space="preserve">he </w:t>
        </w:r>
      </w:ins>
      <w:ins w:id="221" w:author="Author" w:date="2023-06-18T11:29:31Z">
        <w:r>
          <w:rPr>
            <w:rFonts w:hint="default"/>
            <w:lang w:val="en-US"/>
          </w:rPr>
          <w:t>peak</w:t>
        </w:r>
      </w:ins>
      <w:ins w:id="222" w:author="Author" w:date="2023-06-18T11:29:32Z">
        <w:r>
          <w:rPr>
            <w:rFonts w:hint="default"/>
            <w:lang w:val="en-US"/>
          </w:rPr>
          <w:t xml:space="preserve"> hours</w:t>
        </w:r>
      </w:ins>
      <w:ins w:id="223" w:author="Author" w:date="2023-06-18T11:29:33Z">
        <w:r>
          <w:rPr>
            <w:rFonts w:hint="default"/>
            <w:lang w:val="en-US"/>
          </w:rPr>
          <w:t xml:space="preserve"> most</w:t>
        </w:r>
      </w:ins>
      <w:ins w:id="224" w:author="Author" w:date="2023-06-18T11:29:34Z">
        <w:r>
          <w:rPr>
            <w:rFonts w:hint="default"/>
            <w:lang w:val="en-US"/>
          </w:rPr>
          <w:t xml:space="preserve"> of t</w:t>
        </w:r>
      </w:ins>
      <w:ins w:id="225" w:author="Author" w:date="2023-06-18T11:29:35Z">
        <w:r>
          <w:rPr>
            <w:rFonts w:hint="default"/>
            <w:lang w:val="en-US"/>
          </w:rPr>
          <w:t>he worki</w:t>
        </w:r>
      </w:ins>
      <w:ins w:id="226" w:author="Author" w:date="2023-06-18T11:29:36Z">
        <w:r>
          <w:rPr>
            <w:rFonts w:hint="default"/>
            <w:lang w:val="en-US"/>
          </w:rPr>
          <w:t>ng staf</w:t>
        </w:r>
      </w:ins>
      <w:ins w:id="227" w:author="Author" w:date="2023-06-18T11:29:37Z">
        <w:r>
          <w:rPr>
            <w:rFonts w:hint="default"/>
            <w:lang w:val="en-US"/>
          </w:rPr>
          <w:t xml:space="preserve">f </w:t>
        </w:r>
      </w:ins>
      <w:ins w:id="228" w:author="Author" w:date="2023-06-18T11:29:38Z">
        <w:r>
          <w:rPr>
            <w:rFonts w:hint="default"/>
            <w:lang w:val="en-US"/>
          </w:rPr>
          <w:t>m</w:t>
        </w:r>
      </w:ins>
      <w:ins w:id="229" w:author="Author" w:date="2023-06-18T11:29:39Z">
        <w:r>
          <w:rPr>
            <w:rFonts w:hint="default"/>
            <w:lang w:val="en-US"/>
          </w:rPr>
          <w:t>ust be</w:t>
        </w:r>
      </w:ins>
      <w:ins w:id="230" w:author="Author" w:date="2023-06-18T11:29:40Z">
        <w:r>
          <w:rPr>
            <w:rFonts w:hint="default"/>
            <w:lang w:val="en-US"/>
          </w:rPr>
          <w:t xml:space="preserve"> there</w:t>
        </w:r>
      </w:ins>
      <w:ins w:id="231" w:author="Author" w:date="2023-06-18T11:29:41Z">
        <w:r>
          <w:rPr>
            <w:rFonts w:hint="default"/>
            <w:lang w:val="en-US"/>
          </w:rPr>
          <w:t xml:space="preserve">. </w:t>
        </w:r>
      </w:ins>
    </w:p>
    <w:p>
      <w:pPr>
        <w:numPr>
          <w:ilvl w:val="0"/>
          <w:numId w:val="1"/>
        </w:numPr>
        <w:ind w:left="420" w:hanging="420"/>
      </w:pPr>
      <w:ins w:id="232" w:author="Author" w:date="2023-06-18T11:29:50Z">
        <w:r>
          <w:rPr>
            <w:rFonts w:hint="default"/>
            <w:lang w:val="en-US"/>
          </w:rPr>
          <w:t>I</w:t>
        </w:r>
      </w:ins>
      <w:ins w:id="233" w:author="Author" w:date="2023-06-18T11:29:51Z">
        <w:r>
          <w:rPr>
            <w:rFonts w:hint="default"/>
            <w:lang w:val="en-US"/>
          </w:rPr>
          <w:t>n ad</w:t>
        </w:r>
      </w:ins>
      <w:ins w:id="234" w:author="Author" w:date="2023-06-18T11:29:52Z">
        <w:r>
          <w:rPr>
            <w:rFonts w:hint="default"/>
            <w:lang w:val="en-US"/>
          </w:rPr>
          <w:t>dit</w:t>
        </w:r>
      </w:ins>
      <w:ins w:id="235" w:author="Author" w:date="2023-06-18T11:29:53Z">
        <w:r>
          <w:rPr>
            <w:rFonts w:hint="default"/>
            <w:lang w:val="en-US"/>
          </w:rPr>
          <w:t>ion to</w:t>
        </w:r>
      </w:ins>
      <w:ins w:id="236" w:author="Author" w:date="2023-06-18T11:29:54Z">
        <w:r>
          <w:rPr>
            <w:rFonts w:hint="default"/>
            <w:lang w:val="en-US"/>
          </w:rPr>
          <w:t xml:space="preserve"> this</w:t>
        </w:r>
      </w:ins>
      <w:ins w:id="237" w:author="Author" w:date="2023-06-18T11:29:55Z">
        <w:r>
          <w:rPr>
            <w:rFonts w:hint="default"/>
            <w:lang w:val="en-US"/>
          </w:rPr>
          <w:t xml:space="preserve">, </w:t>
        </w:r>
      </w:ins>
      <w:ins w:id="238" w:author="Author" w:date="2023-06-18T11:36:53Z">
        <w:r>
          <w:rPr>
            <w:rFonts w:hint="default"/>
            <w:lang w:val="en-US"/>
          </w:rPr>
          <w:t>the sh</w:t>
        </w:r>
      </w:ins>
      <w:ins w:id="239" w:author="Author" w:date="2023-06-18T11:36:54Z">
        <w:r>
          <w:rPr>
            <w:rFonts w:hint="default"/>
            <w:lang w:val="en-US"/>
          </w:rPr>
          <w:t xml:space="preserve">op </w:t>
        </w:r>
      </w:ins>
      <w:ins w:id="240" w:author="Author" w:date="2023-06-18T11:38:57Z">
        <w:r>
          <w:rPr>
            <w:rFonts w:hint="default"/>
            <w:lang w:val="en-US"/>
          </w:rPr>
          <w:t>mu</w:t>
        </w:r>
      </w:ins>
      <w:ins w:id="241" w:author="Author" w:date="2023-06-18T11:38:58Z">
        <w:r>
          <w:rPr>
            <w:rFonts w:hint="default"/>
            <w:lang w:val="en-US"/>
          </w:rPr>
          <w:t xml:space="preserve">st </w:t>
        </w:r>
      </w:ins>
      <w:ins w:id="242" w:author="Author" w:date="2023-06-18T11:36:54Z">
        <w:r>
          <w:rPr>
            <w:rFonts w:hint="default"/>
            <w:lang w:val="en-US"/>
          </w:rPr>
          <w:t>h</w:t>
        </w:r>
      </w:ins>
      <w:ins w:id="243" w:author="Author" w:date="2023-06-18T11:36:55Z">
        <w:r>
          <w:rPr>
            <w:rFonts w:hint="default"/>
            <w:lang w:val="en-US"/>
          </w:rPr>
          <w:t xml:space="preserve">ave </w:t>
        </w:r>
      </w:ins>
      <w:ins w:id="244" w:author="Author" w:date="2023-06-18T11:36:57Z">
        <w:r>
          <w:rPr>
            <w:rFonts w:hint="default"/>
            <w:lang w:val="en-US"/>
          </w:rPr>
          <w:t>appro</w:t>
        </w:r>
      </w:ins>
      <w:ins w:id="245" w:author="Author" w:date="2023-06-18T11:36:58Z">
        <w:r>
          <w:rPr>
            <w:rFonts w:hint="default"/>
            <w:lang w:val="en-US"/>
          </w:rPr>
          <w:t>pri</w:t>
        </w:r>
      </w:ins>
      <w:ins w:id="246" w:author="Author" w:date="2023-06-18T11:37:01Z">
        <w:r>
          <w:rPr>
            <w:rFonts w:hint="default"/>
            <w:lang w:val="en-US"/>
          </w:rPr>
          <w:t xml:space="preserve">ate </w:t>
        </w:r>
      </w:ins>
      <w:ins w:id="247" w:author="Author" w:date="2023-06-18T11:37:02Z">
        <w:r>
          <w:rPr>
            <w:rFonts w:hint="default"/>
            <w:lang w:val="en-US"/>
          </w:rPr>
          <w:t>am</w:t>
        </w:r>
      </w:ins>
      <w:ins w:id="248" w:author="Author" w:date="2023-06-18T11:37:10Z">
        <w:r>
          <w:rPr>
            <w:rFonts w:hint="default"/>
            <w:lang w:val="en-US"/>
          </w:rPr>
          <w:t>ou</w:t>
        </w:r>
      </w:ins>
      <w:ins w:id="249" w:author="Author" w:date="2023-06-18T11:37:11Z">
        <w:r>
          <w:rPr>
            <w:rFonts w:hint="default"/>
            <w:lang w:val="en-US"/>
          </w:rPr>
          <w:t>n</w:t>
        </w:r>
      </w:ins>
      <w:ins w:id="250" w:author="Author" w:date="2023-06-18T11:37:17Z">
        <w:r>
          <w:rPr>
            <w:rFonts w:hint="default"/>
            <w:lang w:val="en-US"/>
          </w:rPr>
          <w:t>t</w:t>
        </w:r>
      </w:ins>
      <w:ins w:id="251" w:author="Author" w:date="2023-06-18T11:37:39Z">
        <w:r>
          <w:rPr>
            <w:rFonts w:hint="default"/>
            <w:lang w:val="en-US"/>
          </w:rPr>
          <w:t xml:space="preserve"> of</w:t>
        </w:r>
      </w:ins>
      <w:ins w:id="252" w:author="Author" w:date="2023-06-18T11:37:40Z">
        <w:r>
          <w:rPr>
            <w:rFonts w:hint="default"/>
            <w:lang w:val="en-US"/>
          </w:rPr>
          <w:t xml:space="preserve"> ch</w:t>
        </w:r>
      </w:ins>
      <w:ins w:id="253" w:author="Author" w:date="2023-06-18T11:37:41Z">
        <w:r>
          <w:rPr>
            <w:rFonts w:hint="default"/>
            <w:lang w:val="en-US"/>
          </w:rPr>
          <w:t>ange i</w:t>
        </w:r>
      </w:ins>
      <w:ins w:id="254" w:author="Author" w:date="2023-06-18T11:37:42Z">
        <w:r>
          <w:rPr>
            <w:rFonts w:hint="default"/>
            <w:lang w:val="en-US"/>
          </w:rPr>
          <w:t>n cash</w:t>
        </w:r>
      </w:ins>
      <w:ins w:id="255" w:author="Author" w:date="2023-06-18T11:37:43Z">
        <w:r>
          <w:rPr>
            <w:rFonts w:hint="default"/>
            <w:lang w:val="en-US"/>
          </w:rPr>
          <w:t xml:space="preserve"> so th</w:t>
        </w:r>
      </w:ins>
      <w:ins w:id="256" w:author="Author" w:date="2023-06-18T11:37:44Z">
        <w:r>
          <w:rPr>
            <w:rFonts w:hint="default"/>
            <w:lang w:val="en-US"/>
          </w:rPr>
          <w:t xml:space="preserve">at </w:t>
        </w:r>
      </w:ins>
      <w:ins w:id="257" w:author="Author" w:date="2023-06-18T11:39:22Z">
        <w:r>
          <w:rPr>
            <w:rFonts w:hint="default"/>
            <w:lang w:val="en-US"/>
          </w:rPr>
          <w:t>c</w:t>
        </w:r>
      </w:ins>
      <w:ins w:id="258" w:author="Author" w:date="2023-06-18T11:39:23Z">
        <w:r>
          <w:rPr>
            <w:rFonts w:hint="default"/>
            <w:lang w:val="en-US"/>
          </w:rPr>
          <w:t>u</w:t>
        </w:r>
      </w:ins>
      <w:ins w:id="259" w:author="Author" w:date="2023-06-18T11:39:24Z">
        <w:r>
          <w:rPr>
            <w:rFonts w:hint="default"/>
            <w:lang w:val="en-US"/>
          </w:rPr>
          <w:t>st</w:t>
        </w:r>
      </w:ins>
      <w:ins w:id="260" w:author="Author" w:date="2023-06-18T11:39:25Z">
        <w:r>
          <w:rPr>
            <w:rFonts w:hint="default"/>
            <w:lang w:val="en-US"/>
          </w:rPr>
          <w:t>o</w:t>
        </w:r>
      </w:ins>
      <w:ins w:id="261" w:author="Author" w:date="2023-06-18T11:39:32Z">
        <w:r>
          <w:rPr>
            <w:rFonts w:hint="default"/>
            <w:lang w:val="en-US"/>
          </w:rPr>
          <w:t>mers</w:t>
        </w:r>
      </w:ins>
      <w:ins w:id="262" w:author="Author" w:date="2023-06-18T11:39:33Z">
        <w:r>
          <w:rPr>
            <w:rFonts w:hint="default"/>
            <w:lang w:val="en-US"/>
          </w:rPr>
          <w:t xml:space="preserve"> do n</w:t>
        </w:r>
      </w:ins>
      <w:ins w:id="263" w:author="Author" w:date="2023-06-18T11:39:34Z">
        <w:r>
          <w:rPr>
            <w:rFonts w:hint="default"/>
            <w:lang w:val="en-US"/>
          </w:rPr>
          <w:t xml:space="preserve">ot </w:t>
        </w:r>
      </w:ins>
      <w:ins w:id="264" w:author="Author" w:date="2023-06-18T11:39:36Z">
        <w:r>
          <w:rPr>
            <w:rFonts w:hint="default"/>
            <w:lang w:val="en-US"/>
          </w:rPr>
          <w:t>go b</w:t>
        </w:r>
      </w:ins>
      <w:ins w:id="265" w:author="Author" w:date="2023-06-18T11:39:37Z">
        <w:r>
          <w:rPr>
            <w:rFonts w:hint="default"/>
            <w:lang w:val="en-US"/>
          </w:rPr>
          <w:t>ack</w:t>
        </w:r>
      </w:ins>
      <w:ins w:id="266" w:author="Author" w:date="2023-06-18T11:39:38Z">
        <w:r>
          <w:rPr>
            <w:rFonts w:hint="default"/>
            <w:lang w:val="en-US"/>
          </w:rPr>
          <w:t xml:space="preserve">. </w:t>
        </w:r>
      </w:ins>
    </w:p>
    <w:p>
      <w:r>
        <w:t xml:space="preserve">Best regards, </w:t>
      </w:r>
    </w:p>
    <w:p/>
    <w:p>
      <w:pPr>
        <w:rPr>
          <w:rFonts w:hint="default"/>
          <w:lang w:val="en-US"/>
        </w:rPr>
      </w:pPr>
      <w:ins w:id="267" w:author="Author" w:date="2023-06-18T11:21:04Z">
        <w:r>
          <w:rPr>
            <w:rFonts w:hint="default"/>
            <w:lang w:val="en-US"/>
          </w:rPr>
          <w:t>P</w:t>
        </w:r>
      </w:ins>
      <w:ins w:id="268" w:author="Author" w:date="2023-06-18T11:21:05Z">
        <w:r>
          <w:rPr>
            <w:rFonts w:hint="default"/>
            <w:lang w:val="en-US"/>
          </w:rPr>
          <w:t>ri</w:t>
        </w:r>
      </w:ins>
      <w:ins w:id="269" w:author="Author" w:date="2023-06-18T11:21:06Z">
        <w:r>
          <w:rPr>
            <w:rFonts w:hint="default"/>
            <w:lang w:val="en-US"/>
          </w:rPr>
          <w:t>ta</w:t>
        </w:r>
      </w:ins>
      <w:ins w:id="270" w:author="Author" w:date="2023-06-18T11:21:11Z">
        <w:r>
          <w:rPr>
            <w:rFonts w:hint="default"/>
            <w:lang w:val="en-US"/>
          </w:rPr>
          <w:t>m Shar</w:t>
        </w:r>
      </w:ins>
      <w:ins w:id="271" w:author="Author" w:date="2023-06-18T11:21:12Z">
        <w:r>
          <w:rPr>
            <w:rFonts w:hint="default"/>
            <w:lang w:val="en-US"/>
          </w:rPr>
          <w:t>ma</w:t>
        </w:r>
      </w:ins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174B3"/>
    <w:multiLevelType w:val="singleLevel"/>
    <w:tmpl w:val="FD0174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removePersonalInformation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9"/>
    <w:rsid w:val="00173F89"/>
    <w:rsid w:val="002E25D9"/>
    <w:rsid w:val="00F95485"/>
    <w:rsid w:val="37553981"/>
    <w:rsid w:val="47A0436B"/>
    <w:rsid w:val="60D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ko-K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customStyle="1" w:styleId="12">
    <w:name w:val="Revision"/>
    <w:hidden/>
    <w:semiHidden/>
    <w:qFormat/>
    <w:uiPriority w:val="99"/>
    <w:pPr>
      <w:spacing w:line="240" w:lineRule="auto"/>
    </w:pPr>
    <w:rPr>
      <w:rFonts w:ascii="Arial" w:hAnsi="Arial" w:eastAsia="Arial" w:cs="Arial"/>
      <w:sz w:val="22"/>
      <w:szCs w:val="22"/>
      <w:lang w:val="en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208</Characters>
  <Lines>5</Lines>
  <Paragraphs>3</Paragraphs>
  <TotalTime>19</TotalTime>
  <ScaleCrop>false</ScaleCrop>
  <LinksUpToDate>false</LinksUpToDate>
  <CharactersWithSpaces>248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2022-05-09T20:31:00Z</dcterms:created>
  <dcterms:modified xsi:type="dcterms:W3CDTF">2023-06-22T13:09:15Z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90323D2B90DA448FAC16D8ED2E565EB6</vt:lpwstr>
  </property>
</Properties>
</file>